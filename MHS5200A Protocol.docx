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jlkifcplu6d5" w:id="0"/>
      <w:bookmarkEnd w:id="0"/>
      <w:ins w:author="Makoto Morinaga" w:id="0" w:date="2018-09-20T14:57:55Z">
        <w:r w:rsidDel="00000000" w:rsidR="00000000" w:rsidRPr="00000000">
          <w:rPr>
            <w:rtl w:val="0"/>
          </w:rPr>
          <w:t xml:space="preserve"> </w:t>
        </w:r>
      </w:ins>
      <w:ins w:author="GB Clark" w:id="1" w:date="2018-08-30T04:01:40Z">
        <w:r w:rsidDel="00000000" w:rsidR="00000000" w:rsidRPr="00000000">
          <w:rPr>
            <w:rtl w:val="0"/>
          </w:rPr>
          <w:t xml:space="preserve">  </w:t>
        </w:r>
      </w:ins>
      <w:r w:rsidDel="00000000" w:rsidR="00000000" w:rsidRPr="00000000">
        <w:rPr>
          <w:rtl w:val="0"/>
        </w:rPr>
        <w:t xml:space="preserve">Serial Protocol for MHS-5200A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(Document version 3; 12 July 2018)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Shows up as normal serial port (e.g., /dev/ttyUSBx)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Baud 57600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8/n/1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Hardware handshake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sends at start: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:r1c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:r2c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:r0c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Presumably to probe different device types. The first line is just to clear any pending command.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:r1c returns :r1c323   (firmware 3.23)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:r2c returns :r2c015   (last digits of P/N?)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:r0c returns :r0c52A   (model #? 5200A?)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you get an echo of &lt;CRLF&gt;### that is some kind of 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735"/>
        <w:gridCol w:w="1875"/>
        <w:gridCol w:w="2340"/>
        <w:tblGridChange w:id="0">
          <w:tblGrid>
            <w:gridCol w:w="1410"/>
            <w:gridCol w:w="3735"/>
            <w:gridCol w:w="187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940" w:hRule="atLeast"/>
          <w:trPrChange w:author="Mickey Mouse" w:id="2" w:date="2018-10-13T12:51:56Z">
            <w:trPr/>
          </w:trPrChange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Mickey Mouse" w:id="2" w:date="2018-10-13T12:51:56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Mickey Mouse" w:id="2" w:date="2018-10-13T12:51:56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model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Mickey Mouse" w:id="2" w:date="2018-10-13T12:51:56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:r0c52A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Mickey Mouse" w:id="2" w:date="2018-10-13T12:51:56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Prod#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:r1c323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FW (3.23)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:r2c015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:sXfN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frequency N for channel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frequency for channel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:rXfNNNNNNNN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:sXwN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wave type N for channel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N: 0=sine, 1=square, 2=tri,3=up,4=dn, 100=arb0...115=arb15 (will also accept 32-47)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wave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:rXwNN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NN=00-04 as  above but returns 32-47 for arb0...15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:sXd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Duty cycle for chan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Duty cycle for chan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:rXdNNN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offset for chan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Note: 0%=120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offset for chan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:rXoNNN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 0%=120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phase for chan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phase for chan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:rXpNNN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:sXy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atten for chan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1=0db 0=-20db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atten for chan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amplitude for chan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amplitude for chan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:rXaNNNN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:sXb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chan X on or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1=on, 0=off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chan X on or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:rXbN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trace on or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1=on 0=off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trace on or off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ext in or ttl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0=ext 1=ttl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ext in or ttl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:r4bN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freq/count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:r0eXXXXXXX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Depends on selected reading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gate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N=0 (1s),1 (10s), 2 (.01s) ,3 (.1s)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:r1g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gate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 above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:s3f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Sweep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:r3f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Sweep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:r3fNNNNNNNNNN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:s4f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Sweep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:r4f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Sweep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:r4fNNNNNNNNNN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:s5tN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Sweep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Reported by Kintekobo; N is sweep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:s7bN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Line/log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N=1 for lin, 0 for 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line/log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:r7bN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:s8bN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Stop sweep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N=0 for stop, 1 for start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:r8b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sweep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:rb8N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:aNX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arb data for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1024 samples in 16 slices, 64 samples per slice. N=0...F for each slice. Each sample is 0 to 255 with 125 as the nominal center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apparently a newer version that uses 12 bits and a larger buffer size. A user contributed this change: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 is the location of the arbitrary waveform(0-9), n represents the slice(0-F) and samples are values(0-4095 with 2048 representing the 0 point)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:s9b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on/off power 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equipped; 0=off, 1=on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:r9b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amp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:r9bN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:r1m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counter/frequency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N=Mode (see below)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:s1m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mode to 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mode to freq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:s2m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mode to + pulse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:s3m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mode to - pulse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:s4m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mode to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:s5m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mode duty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:s6bN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N=0 for stop, 1 for run -- only affects counter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run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:r6bN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:s5b1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 </w:t>
            </w:r>
            <w:r w:rsidDel="00000000" w:rsidR="00000000" w:rsidRPr="00000000">
              <w:rPr>
                <w:rtl w:val="0"/>
              </w:rPr>
              <w:t xml:space="preserve">counter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reset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:r5bN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settings in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A=0 to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:sAu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Loads memory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A=0 to 9</w:t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Still unknown: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Reading back arbitrary storage (if even possible)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Setting or loading stored setups </w:t>
      </w:r>
      <w:r w:rsidDel="00000000" w:rsidR="00000000" w:rsidRPr="00000000">
        <w:rPr>
          <w:b w:val="1"/>
          <w:rtl w:val="0"/>
        </w:rPr>
        <w:t xml:space="preserve">Solved by Ignacio Cembreros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Thanks to Kinetekobo for the sweep command.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 from Ignacio Cembreros: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commands for storing and loading setups has been found (at least for F/W version 4.23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version 4 software has this function grayed out. Version 5 software has this function enabled, but it does not work with version 4.23 F/W (wrong command sent). The protocol manual (in Chinese) includes this command, but it is also erroneous (not the same error). 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had to find it by try and error.            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